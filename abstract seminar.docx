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7000" w14:textId="41E816CD" w:rsidR="00E521CD" w:rsidRPr="00E521CD" w:rsidRDefault="00E521CD" w:rsidP="00E521CD">
      <w:pPr>
        <w:autoSpaceDE w:val="0"/>
        <w:autoSpaceDN w:val="0"/>
        <w:adjustRightInd w:val="0"/>
        <w:spacing w:after="0" w:line="360" w:lineRule="auto"/>
        <w:jc w:val="right"/>
        <w:rPr>
          <w:rFonts w:ascii="Times New Roman" w:hAnsi="Times New Roman"/>
          <w:b/>
          <w:bCs/>
          <w:caps/>
          <w:sz w:val="24"/>
          <w:szCs w:val="24"/>
        </w:rPr>
      </w:pPr>
      <w:r w:rsidRPr="00373747">
        <w:rPr>
          <w:noProof/>
        </w:rPr>
        <w:drawing>
          <wp:anchor distT="0" distB="0" distL="114300" distR="114300" simplePos="0" relativeHeight="251659264" behindDoc="0" locked="0" layoutInCell="1" allowOverlap="1" wp14:anchorId="5E0D6BB2" wp14:editId="7B3A6759">
            <wp:simplePos x="0" y="0"/>
            <wp:positionH relativeFrom="margin">
              <wp:posOffset>-133350</wp:posOffset>
            </wp:positionH>
            <wp:positionV relativeFrom="margin">
              <wp:posOffset>-717550</wp:posOffset>
            </wp:positionV>
            <wp:extent cx="6350000" cy="1032510"/>
            <wp:effectExtent l="0" t="0" r="0" b="0"/>
            <wp:wrapSquare wrapText="bothSides"/>
            <wp:docPr id="7" name="Picture 6">
              <a:extLst xmlns:a="http://schemas.openxmlformats.org/drawingml/2006/main">
                <a:ext uri="{FF2B5EF4-FFF2-40B4-BE49-F238E27FC236}">
                  <a16:creationId xmlns:a16="http://schemas.microsoft.com/office/drawing/2014/main" id="{127D12B7-1930-4139-A8EE-7E9BE81AB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27D12B7-1930-4139-A8EE-7E9BE81AB98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0000" cy="10325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aps/>
          <w:sz w:val="40"/>
          <w:szCs w:val="40"/>
        </w:rPr>
        <w:t xml:space="preserve">                                 </w:t>
      </w:r>
    </w:p>
    <w:p w14:paraId="106384B4" w14:textId="77777777" w:rsidR="00E521CD" w:rsidRPr="00E521CD" w:rsidRDefault="00E521CD" w:rsidP="003B6782">
      <w:pPr>
        <w:autoSpaceDE w:val="0"/>
        <w:autoSpaceDN w:val="0"/>
        <w:adjustRightInd w:val="0"/>
        <w:spacing w:after="0" w:line="360" w:lineRule="auto"/>
        <w:jc w:val="center"/>
        <w:rPr>
          <w:rFonts w:ascii="Times New Roman" w:hAnsi="Times New Roman"/>
          <w:b/>
          <w:bCs/>
          <w:caps/>
          <w:sz w:val="28"/>
          <w:szCs w:val="28"/>
        </w:rPr>
      </w:pPr>
    </w:p>
    <w:p w14:paraId="6A5E7482" w14:textId="54C5C374" w:rsidR="00E521CD" w:rsidRDefault="00E521CD" w:rsidP="00E521CD">
      <w:pPr>
        <w:autoSpaceDE w:val="0"/>
        <w:autoSpaceDN w:val="0"/>
        <w:adjustRightInd w:val="0"/>
        <w:spacing w:after="0" w:line="360" w:lineRule="auto"/>
        <w:jc w:val="center"/>
        <w:rPr>
          <w:rFonts w:ascii="Times New Roman" w:hAnsi="Times New Roman"/>
          <w:b/>
          <w:bCs/>
          <w:caps/>
          <w:sz w:val="28"/>
          <w:szCs w:val="28"/>
          <w:u w:val="single"/>
        </w:rPr>
      </w:pPr>
      <w:r w:rsidRPr="00E521CD">
        <w:rPr>
          <w:rFonts w:ascii="Times New Roman" w:hAnsi="Times New Roman"/>
          <w:b/>
          <w:bCs/>
          <w:caps/>
          <w:sz w:val="28"/>
          <w:szCs w:val="28"/>
          <w:u w:val="single"/>
        </w:rPr>
        <w:t>abstarct</w:t>
      </w:r>
    </w:p>
    <w:p w14:paraId="539A2311" w14:textId="77777777" w:rsidR="00E521CD" w:rsidRPr="00F318D9" w:rsidRDefault="00E521CD" w:rsidP="00E521CD">
      <w:pPr>
        <w:autoSpaceDE w:val="0"/>
        <w:autoSpaceDN w:val="0"/>
        <w:adjustRightInd w:val="0"/>
        <w:spacing w:after="0" w:line="360" w:lineRule="auto"/>
        <w:jc w:val="center"/>
        <w:rPr>
          <w:rFonts w:ascii="Times New Roman" w:hAnsi="Times New Roman"/>
          <w:b/>
          <w:caps/>
          <w:sz w:val="32"/>
          <w:u w:val="single"/>
          <w:rPrChange w:id="0" w:author="Vijay G" w:date="2021-05-26T20:13:00Z">
            <w:rPr>
              <w:rFonts w:ascii="Times New Roman" w:hAnsi="Times New Roman"/>
              <w:b/>
              <w:caps/>
              <w:sz w:val="28"/>
              <w:u w:val="single"/>
            </w:rPr>
          </w:rPrChange>
        </w:rPr>
      </w:pPr>
    </w:p>
    <w:p w14:paraId="0CBDD4B0" w14:textId="6D87695C" w:rsidR="007B3A62" w:rsidRDefault="00E521CD" w:rsidP="00095837">
      <w:pPr>
        <w:autoSpaceDE w:val="0"/>
        <w:autoSpaceDN w:val="0"/>
        <w:adjustRightInd w:val="0"/>
        <w:spacing w:after="0" w:line="360" w:lineRule="auto"/>
        <w:jc w:val="center"/>
        <w:rPr>
          <w:rFonts w:ascii="Times New Roman" w:hAnsi="Times New Roman"/>
          <w:caps/>
          <w:sz w:val="28"/>
          <w:szCs w:val="28"/>
        </w:rPr>
      </w:pPr>
      <w:r w:rsidRPr="00F318D9">
        <w:rPr>
          <w:rFonts w:ascii="Times New Roman" w:hAnsi="Times New Roman"/>
          <w:b/>
          <w:sz w:val="32"/>
          <w:rPrChange w:id="1" w:author="Vijay G" w:date="2021-05-26T20:13:00Z">
            <w:rPr>
              <w:rFonts w:ascii="Times New Roman" w:hAnsi="Times New Roman"/>
              <w:b/>
              <w:sz w:val="28"/>
            </w:rPr>
          </w:rPrChange>
        </w:rPr>
        <w:t>Title:</w:t>
      </w:r>
      <w:r w:rsidRPr="00E521CD">
        <w:rPr>
          <w:rFonts w:ascii="Times New Roman" w:hAnsi="Times New Roman"/>
          <w:caps/>
          <w:sz w:val="40"/>
          <w:szCs w:val="40"/>
        </w:rPr>
        <w:t xml:space="preserve"> </w:t>
      </w:r>
      <w:r w:rsidRPr="00F318D9">
        <w:rPr>
          <w:rFonts w:ascii="Times New Roman" w:hAnsi="Times New Roman"/>
          <w:caps/>
          <w:sz w:val="32"/>
          <w:rPrChange w:id="2" w:author="Vijay G" w:date="2021-05-26T20:13:00Z">
            <w:rPr>
              <w:rFonts w:ascii="Times New Roman" w:hAnsi="Times New Roman"/>
              <w:caps/>
              <w:sz w:val="40"/>
            </w:rPr>
          </w:rPrChange>
        </w:rPr>
        <w:t xml:space="preserve"> </w:t>
      </w:r>
      <w:del w:id="3" w:author="Vijay G" w:date="2021-05-26T20:13:00Z">
        <w:r w:rsidR="00472F8A">
          <w:rPr>
            <w:rFonts w:ascii="Times New Roman" w:hAnsi="Times New Roman"/>
            <w:caps/>
            <w:sz w:val="28"/>
            <w:szCs w:val="28"/>
          </w:rPr>
          <w:delText>Smart Dust</w:delText>
        </w:r>
      </w:del>
      <w:ins w:id="4" w:author="Vijay G" w:date="2021-05-26T20:13:00Z">
        <w:r w:rsidR="00F318D9" w:rsidRPr="00F318D9">
          <w:rPr>
            <w:rFonts w:ascii="Times New Roman" w:hAnsi="Times New Roman"/>
            <w:caps/>
            <w:sz w:val="32"/>
            <w:szCs w:val="32"/>
          </w:rPr>
          <w:t>Brain machine interface</w:t>
        </w:r>
      </w:ins>
    </w:p>
    <w:p w14:paraId="1F7D7C35" w14:textId="77777777" w:rsidR="00F318D9" w:rsidRPr="00F318D9" w:rsidRDefault="00F318D9" w:rsidP="00E521CD">
      <w:pPr>
        <w:autoSpaceDE w:val="0"/>
        <w:autoSpaceDN w:val="0"/>
        <w:adjustRightInd w:val="0"/>
        <w:spacing w:after="0" w:line="240" w:lineRule="auto"/>
        <w:rPr>
          <w:rFonts w:asciiTheme="majorHAnsi" w:hAnsiTheme="majorHAnsi"/>
          <w:b/>
          <w:bCs/>
          <w:color w:val="000000"/>
          <w:sz w:val="26"/>
          <w:szCs w:val="26"/>
          <w:shd w:val="clear" w:color="auto" w:fill="F5F5F5"/>
        </w:rPr>
      </w:pPr>
    </w:p>
    <w:p w14:paraId="24BBA30E" w14:textId="7651EFB4" w:rsidR="003B6782" w:rsidRPr="00F318D9" w:rsidRDefault="00F318D9" w:rsidP="00E521CD">
      <w:pPr>
        <w:autoSpaceDE w:val="0"/>
        <w:autoSpaceDN w:val="0"/>
        <w:adjustRightInd w:val="0"/>
        <w:spacing w:after="0" w:line="240" w:lineRule="auto"/>
        <w:rPr>
          <w:rFonts w:asciiTheme="majorHAnsi" w:hAnsiTheme="majorHAnsi"/>
          <w:sz w:val="26"/>
          <w:szCs w:val="26"/>
        </w:rPr>
      </w:pPr>
      <w:r w:rsidRPr="00F318D9">
        <w:rPr>
          <w:rFonts w:asciiTheme="majorHAnsi" w:hAnsiTheme="majorHAnsi"/>
          <w:b/>
          <w:bCs/>
          <w:color w:val="000000"/>
          <w:sz w:val="26"/>
          <w:szCs w:val="26"/>
          <w:shd w:val="clear" w:color="auto" w:fill="F5F5F5"/>
        </w:rPr>
        <w:t>Brain</w:t>
      </w:r>
      <w:r w:rsidRPr="00F318D9">
        <w:rPr>
          <w:rFonts w:asciiTheme="majorHAnsi" w:hAnsiTheme="majorHAnsi"/>
          <w:b/>
          <w:bCs/>
          <w:color w:val="000000"/>
          <w:sz w:val="26"/>
          <w:szCs w:val="26"/>
          <w:shd w:val="clear" w:color="auto" w:fill="F5F5F5"/>
        </w:rPr>
        <w:t>Machine</w:t>
      </w:r>
      <w:r w:rsidRPr="00F318D9">
        <w:rPr>
          <w:rFonts w:asciiTheme="majorHAnsi" w:hAnsiTheme="majorHAnsi"/>
          <w:b/>
          <w:bCs/>
          <w:color w:val="000000"/>
          <w:sz w:val="26"/>
          <w:szCs w:val="26"/>
          <w:shd w:val="clear" w:color="auto" w:fill="F5F5F5"/>
        </w:rPr>
        <w:t> interfaces </w:t>
      </w:r>
      <w:r w:rsidRPr="00F318D9">
        <w:rPr>
          <w:rFonts w:asciiTheme="majorHAnsi" w:hAnsiTheme="majorHAnsi"/>
          <w:b/>
          <w:bCs/>
          <w:sz w:val="26"/>
          <w:szCs w:val="26"/>
        </w:rPr>
        <w:t>(BCIs)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have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potential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to</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improve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quality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of</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life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of</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individuals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with</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severe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motor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disabilities.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BCIs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capture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user's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brain</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activity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and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translate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it</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into</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commands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for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control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of</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an</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effector,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such</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computer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cursor,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robotic</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limb,</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or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functional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electrical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stimulation</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device.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Full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dexterous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manipulation</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of</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robotic</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and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prosthetic</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arms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via</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BCI</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system</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has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been</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challenge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because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of</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inherent</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need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to</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decode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high</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dimensional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and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preferably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real-time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control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commands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from</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user's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neural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activity.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Nevertheless,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such</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functionality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fundamental</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if</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BCI-controlled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robotic</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or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prosthetic</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limbs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are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to</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used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for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daily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activities.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In</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this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chapter,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we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review</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how</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this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challenge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has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been</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addressed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BCI</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researchers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and</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how</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new</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solutions</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may</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improve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the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BCI</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user</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experience</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with</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robotic</w:t>
      </w:r>
      <w:r w:rsidRPr="00F318D9">
        <w:rPr>
          <w:rFonts w:asciiTheme="majorHAnsi" w:hAnsiTheme="majorHAnsi"/>
          <w:color w:val="000000"/>
          <w:sz w:val="26"/>
          <w:szCs w:val="26"/>
          <w:shd w:val="clear" w:color="auto" w:fill="F5F5F5"/>
        </w:rPr>
        <w:t> </w:t>
      </w:r>
      <w:r w:rsidRPr="00F318D9">
        <w:rPr>
          <w:rFonts w:asciiTheme="majorHAnsi" w:hAnsiTheme="majorHAnsi"/>
          <w:sz w:val="26"/>
          <w:szCs w:val="26"/>
        </w:rPr>
        <w:t>effectors.</w:t>
      </w:r>
    </w:p>
    <w:p w14:paraId="4065CDCB" w14:textId="77777777" w:rsidR="00F318D9" w:rsidRPr="00F318D9" w:rsidRDefault="00F318D9" w:rsidP="00E521CD">
      <w:pPr>
        <w:autoSpaceDE w:val="0"/>
        <w:autoSpaceDN w:val="0"/>
        <w:adjustRightInd w:val="0"/>
        <w:spacing w:after="0" w:line="240" w:lineRule="auto"/>
        <w:rPr>
          <w:rFonts w:asciiTheme="majorHAnsi" w:hAnsiTheme="majorHAnsi" w:cs="Times New Roman"/>
          <w:caps/>
          <w:color w:val="010202"/>
          <w:sz w:val="26"/>
          <w:szCs w:val="26"/>
        </w:rPr>
      </w:pPr>
    </w:p>
    <w:p w14:paraId="1FE1610D" w14:textId="5A6E0CA9" w:rsidR="003B6782" w:rsidRPr="00F318D9" w:rsidRDefault="00F318D9" w:rsidP="00E521CD">
      <w:pPr>
        <w:autoSpaceDE w:val="0"/>
        <w:autoSpaceDN w:val="0"/>
        <w:adjustRightInd w:val="0"/>
        <w:spacing w:after="0" w:line="240" w:lineRule="auto"/>
        <w:rPr>
          <w:rFonts w:asciiTheme="majorHAnsi" w:hAnsiTheme="majorHAnsi" w:cs="Times New Roman"/>
          <w:caps/>
          <w:color w:val="010202"/>
          <w:sz w:val="26"/>
          <w:szCs w:val="26"/>
        </w:rPr>
      </w:pPr>
      <w:r w:rsidRPr="00F318D9">
        <w:rPr>
          <w:rFonts w:asciiTheme="majorHAnsi" w:hAnsiTheme="majorHAnsi" w:cs="Arial"/>
          <w:color w:val="2E2E2E"/>
          <w:sz w:val="26"/>
          <w:szCs w:val="26"/>
        </w:rPr>
        <w:t> BCIs capture the user's brain activity and translate it into commands for the control of an effector, such as a computer cursor, robotic limb, or functional electrical stimulation device. Full dexterous manipulation of robotic and prosthetic arms via a BCI system has been a challenge because of the inherent need to decode high dimensional and preferably real-time control commands from the user's neural activity. Nevertheless, such functionality is fundamental if BCI-controlled robotic or prosthetic limbs are to be used for daily activities. In this chapter, we review how this challenge has been addressed by BCI researchers and how new solutions may improve the BCI user experience with robotic effectors.</w:t>
      </w:r>
    </w:p>
    <w:p w14:paraId="6C207935" w14:textId="34D6DEF7" w:rsidR="003B6782" w:rsidRDefault="003B6782" w:rsidP="007B3A62">
      <w:pPr>
        <w:autoSpaceDE w:val="0"/>
        <w:autoSpaceDN w:val="0"/>
        <w:adjustRightInd w:val="0"/>
        <w:spacing w:after="0" w:line="240" w:lineRule="auto"/>
        <w:rPr>
          <w:rFonts w:ascii="Times New Roman" w:hAnsi="Times New Roman" w:cs="Times New Roman"/>
          <w:caps/>
          <w:color w:val="010202"/>
          <w:sz w:val="24"/>
          <w:szCs w:val="24"/>
        </w:rPr>
      </w:pPr>
    </w:p>
    <w:p w14:paraId="3234752F" w14:textId="2180628B" w:rsidR="003B6782" w:rsidRDefault="003B6782" w:rsidP="007B3A62">
      <w:pPr>
        <w:autoSpaceDE w:val="0"/>
        <w:autoSpaceDN w:val="0"/>
        <w:adjustRightInd w:val="0"/>
        <w:spacing w:after="0" w:line="240" w:lineRule="auto"/>
        <w:rPr>
          <w:rFonts w:ascii="Times New Roman" w:hAnsi="Times New Roman" w:cs="Times New Roman"/>
          <w:caps/>
          <w:color w:val="010202"/>
          <w:sz w:val="24"/>
          <w:szCs w:val="24"/>
        </w:rPr>
      </w:pPr>
    </w:p>
    <w:p w14:paraId="55513980" w14:textId="2817B686" w:rsidR="003B6782" w:rsidRDefault="003B6782" w:rsidP="007B3A62">
      <w:pPr>
        <w:autoSpaceDE w:val="0"/>
        <w:autoSpaceDN w:val="0"/>
        <w:adjustRightInd w:val="0"/>
        <w:spacing w:after="0" w:line="240" w:lineRule="auto"/>
        <w:rPr>
          <w:rFonts w:ascii="Times New Roman" w:hAnsi="Times New Roman" w:cs="Times New Roman"/>
          <w:caps/>
          <w:color w:val="010202"/>
          <w:sz w:val="24"/>
          <w:szCs w:val="24"/>
        </w:rPr>
      </w:pPr>
    </w:p>
    <w:p w14:paraId="30C1F00C" w14:textId="77777777" w:rsidR="003B6782" w:rsidRDefault="003B6782" w:rsidP="007B3A62">
      <w:pPr>
        <w:autoSpaceDE w:val="0"/>
        <w:autoSpaceDN w:val="0"/>
        <w:adjustRightInd w:val="0"/>
        <w:spacing w:after="0" w:line="240" w:lineRule="auto"/>
        <w:rPr>
          <w:rFonts w:ascii="Times New Roman" w:hAnsi="Times New Roman" w:cs="Times New Roman"/>
          <w:caps/>
          <w:color w:val="010202"/>
          <w:sz w:val="24"/>
          <w:szCs w:val="24"/>
        </w:rPr>
      </w:pPr>
    </w:p>
    <w:p w14:paraId="45DCE20E" w14:textId="44B2ADCE" w:rsidR="00472F8A" w:rsidRDefault="00472F8A" w:rsidP="002575B2">
      <w:pPr>
        <w:spacing w:line="240" w:lineRule="auto"/>
        <w:jc w:val="both"/>
        <w:rPr>
          <w:rFonts w:ascii="Times New Roman" w:hAnsi="Times New Roman" w:cs="Times New Roman"/>
          <w:sz w:val="28"/>
          <w:szCs w:val="28"/>
        </w:rPr>
      </w:pPr>
      <w:r>
        <w:rPr>
          <w:rFonts w:ascii="Times New Roman" w:hAnsi="Times New Roman" w:cs="Times New Roman"/>
          <w:b/>
          <w:bCs/>
          <w:sz w:val="28"/>
          <w:szCs w:val="28"/>
        </w:rPr>
        <w:t>Name</w:t>
      </w:r>
      <w:r w:rsidRPr="00345B73">
        <w:rPr>
          <w:rFonts w:ascii="Times New Roman" w:hAnsi="Times New Roman" w:cs="Times New Roman"/>
          <w:b/>
          <w:bCs/>
          <w:sz w:val="28"/>
          <w:szCs w:val="28"/>
        </w:rPr>
        <w:t>:</w:t>
      </w:r>
      <w:r w:rsidR="00F318D9">
        <w:rPr>
          <w:rFonts w:ascii="Times New Roman" w:hAnsi="Times New Roman" w:cs="Times New Roman"/>
          <w:b/>
          <w:bCs/>
          <w:sz w:val="28"/>
          <w:szCs w:val="28"/>
        </w:rPr>
        <w:t xml:space="preserve"> </w:t>
      </w:r>
      <w:del w:id="5" w:author="Vijay G" w:date="2021-05-26T20:13:00Z">
        <w:r w:rsidR="00781568" w:rsidRPr="00472F8A">
          <w:rPr>
            <w:rFonts w:ascii="Times New Roman" w:hAnsi="Times New Roman" w:cs="Times New Roman"/>
            <w:sz w:val="28"/>
            <w:szCs w:val="28"/>
          </w:rPr>
          <w:delText>G. Vijaya</w:delText>
        </w:r>
        <w:r w:rsidRPr="00472F8A">
          <w:rPr>
            <w:rFonts w:ascii="Times New Roman" w:hAnsi="Times New Roman" w:cs="Times New Roman"/>
            <w:sz w:val="28"/>
            <w:szCs w:val="28"/>
          </w:rPr>
          <w:delText xml:space="preserve"> Bhaskar Gowd</w:delText>
        </w:r>
      </w:del>
      <w:ins w:id="6" w:author="Vijay G" w:date="2021-05-26T20:13:00Z">
        <w:r w:rsidR="00F318D9" w:rsidRPr="00F318D9">
          <w:rPr>
            <w:rFonts w:ascii="Times New Roman" w:hAnsi="Times New Roman" w:cs="Times New Roman"/>
            <w:sz w:val="28"/>
            <w:szCs w:val="28"/>
          </w:rPr>
          <w:t>S.SAI SUMANTH RAO</w:t>
        </w:r>
      </w:ins>
    </w:p>
    <w:p w14:paraId="67ACBC9B" w14:textId="316F7B0F" w:rsidR="00781568" w:rsidRPr="002575B2" w:rsidRDefault="00781568" w:rsidP="002575B2">
      <w:pPr>
        <w:spacing w:line="240" w:lineRule="auto"/>
        <w:jc w:val="both"/>
        <w:rPr>
          <w:rFonts w:ascii="Times New Roman" w:hAnsi="Times New Roman" w:cs="Times New Roman"/>
          <w:b/>
          <w:bCs/>
          <w:sz w:val="24"/>
          <w:szCs w:val="24"/>
        </w:rPr>
      </w:pPr>
      <w:r w:rsidRPr="00781568">
        <w:rPr>
          <w:rFonts w:ascii="Times New Roman" w:hAnsi="Times New Roman" w:cs="Times New Roman"/>
          <w:b/>
          <w:bCs/>
          <w:sz w:val="28"/>
          <w:szCs w:val="28"/>
        </w:rPr>
        <w:t>Roll No</w:t>
      </w:r>
      <w:r>
        <w:rPr>
          <w:rFonts w:ascii="Times New Roman" w:hAnsi="Times New Roman" w:cs="Times New Roman"/>
          <w:sz w:val="28"/>
          <w:szCs w:val="28"/>
        </w:rPr>
        <w:t>:</w:t>
      </w:r>
      <w:del w:id="7" w:author="Vijay G" w:date="2021-05-26T20:13:00Z">
        <w:r>
          <w:rPr>
            <w:rFonts w:ascii="Times New Roman" w:hAnsi="Times New Roman" w:cs="Times New Roman"/>
            <w:sz w:val="28"/>
            <w:szCs w:val="28"/>
          </w:rPr>
          <w:delText>174g1a04b2</w:delText>
        </w:r>
      </w:del>
      <w:ins w:id="8" w:author="Vijay G" w:date="2021-05-26T20:13:00Z">
        <w:r>
          <w:rPr>
            <w:rFonts w:ascii="Times New Roman" w:hAnsi="Times New Roman" w:cs="Times New Roman"/>
            <w:sz w:val="28"/>
            <w:szCs w:val="28"/>
          </w:rPr>
          <w:t>174g1a04</w:t>
        </w:r>
        <w:r w:rsidR="00F318D9">
          <w:rPr>
            <w:rFonts w:ascii="Times New Roman" w:hAnsi="Times New Roman" w:cs="Times New Roman"/>
            <w:sz w:val="28"/>
            <w:szCs w:val="28"/>
          </w:rPr>
          <w:t>81</w:t>
        </w:r>
      </w:ins>
    </w:p>
    <w:sectPr w:rsidR="00781568" w:rsidRPr="002575B2" w:rsidSect="00AE4D96">
      <w:headerReference w:type="default" r:id="rId9"/>
      <w:footerReference w:type="default" r:id="rId10"/>
      <w:headerReference w:type="first" r:id="rId11"/>
      <w:pgSz w:w="12240" w:h="15840"/>
      <w:pgMar w:top="270" w:right="900" w:bottom="270" w:left="1260" w:header="9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B034" w14:textId="77777777" w:rsidR="009C41AC" w:rsidRDefault="009C41AC" w:rsidP="0019107D">
      <w:pPr>
        <w:spacing w:after="0" w:line="240" w:lineRule="auto"/>
      </w:pPr>
      <w:r>
        <w:separator/>
      </w:r>
    </w:p>
  </w:endnote>
  <w:endnote w:type="continuationSeparator" w:id="0">
    <w:p w14:paraId="1C6865C0" w14:textId="77777777" w:rsidR="009C41AC" w:rsidRDefault="009C41AC" w:rsidP="0019107D">
      <w:pPr>
        <w:spacing w:after="0" w:line="240" w:lineRule="auto"/>
      </w:pPr>
      <w:r>
        <w:continuationSeparator/>
      </w:r>
    </w:p>
  </w:endnote>
  <w:endnote w:type="continuationNotice" w:id="1">
    <w:p w14:paraId="61DE6BA5" w14:textId="77777777" w:rsidR="00F318D9" w:rsidRDefault="00F318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8B4F" w14:textId="77777777" w:rsidR="00F318D9" w:rsidRDefault="00F31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C5D4" w14:textId="77777777" w:rsidR="009C41AC" w:rsidRDefault="009C41AC" w:rsidP="0019107D">
      <w:pPr>
        <w:spacing w:after="0" w:line="240" w:lineRule="auto"/>
      </w:pPr>
      <w:r>
        <w:separator/>
      </w:r>
    </w:p>
  </w:footnote>
  <w:footnote w:type="continuationSeparator" w:id="0">
    <w:p w14:paraId="4F7D2C58" w14:textId="77777777" w:rsidR="009C41AC" w:rsidRDefault="009C41AC" w:rsidP="0019107D">
      <w:pPr>
        <w:spacing w:after="0" w:line="240" w:lineRule="auto"/>
      </w:pPr>
      <w:r>
        <w:continuationSeparator/>
      </w:r>
    </w:p>
  </w:footnote>
  <w:footnote w:type="continuationNotice" w:id="1">
    <w:p w14:paraId="53741ADE" w14:textId="77777777" w:rsidR="00F318D9" w:rsidRDefault="00F318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4061" w14:textId="77777777" w:rsidR="0019107D" w:rsidRDefault="0019107D">
    <w:pPr>
      <w:pStyle w:val="Header"/>
    </w:pPr>
    <w:r>
      <w:t xml:space="preserve">   </w:t>
    </w:r>
  </w:p>
  <w:p w14:paraId="75366FAC" w14:textId="77777777" w:rsidR="0019107D" w:rsidRDefault="0019107D">
    <w:pPr>
      <w:pStyle w:val="Header"/>
    </w:pPr>
  </w:p>
  <w:p w14:paraId="446720A8" w14:textId="77777777" w:rsidR="00BC2C32" w:rsidRDefault="00BC2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80F" w14:textId="77777777" w:rsidR="008A7BF7" w:rsidRDefault="008A7BF7">
    <w:pPr>
      <w:pStyle w:val="Header"/>
    </w:pPr>
  </w:p>
  <w:p w14:paraId="03C2C539" w14:textId="03FD8E54" w:rsidR="008A7BF7" w:rsidRDefault="005A00C4">
    <w:pPr>
      <w:pStyle w:val="Header"/>
    </w:pPr>
    <w:r>
      <w:rPr>
        <w:noProof/>
        <w:lang w:val="en-IN" w:eastAsia="en-IN"/>
      </w:rPr>
      <mc:AlternateContent>
        <mc:Choice Requires="wps">
          <w:drawing>
            <wp:anchor distT="0" distB="0" distL="114300" distR="114300" simplePos="0" relativeHeight="251658240" behindDoc="0" locked="0" layoutInCell="1" allowOverlap="1" wp14:anchorId="3AE83C06" wp14:editId="3A8B1050">
              <wp:simplePos x="0" y="0"/>
              <wp:positionH relativeFrom="column">
                <wp:posOffset>-544830</wp:posOffset>
              </wp:positionH>
              <wp:positionV relativeFrom="paragraph">
                <wp:posOffset>635</wp:posOffset>
              </wp:positionV>
              <wp:extent cx="1014730" cy="939800"/>
              <wp:effectExtent l="7620" t="10160" r="6350" b="1206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939800"/>
                      </a:xfrm>
                      <a:prstGeom prst="rect">
                        <a:avLst/>
                      </a:prstGeom>
                      <a:solidFill>
                        <a:srgbClr val="FFFFFF"/>
                      </a:solidFill>
                      <a:ln w="9525">
                        <a:solidFill>
                          <a:schemeClr val="bg1">
                            <a:lumMod val="100000"/>
                            <a:lumOff val="0"/>
                          </a:schemeClr>
                        </a:solidFill>
                        <a:miter lim="800000"/>
                        <a:headEnd/>
                        <a:tailEnd/>
                      </a:ln>
                    </wps:spPr>
                    <wps:txbx>
                      <w:txbxContent>
                        <w:p w14:paraId="6F834C44" w14:textId="77777777" w:rsidR="008A7BF7" w:rsidRDefault="008A7BF7" w:rsidP="008A7B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E83C06" id="_x0000_t202" coordsize="21600,21600" o:spt="202" path="m,l,21600r21600,l21600,xe">
              <v:stroke joinstyle="miter"/>
              <v:path gradientshapeok="t" o:connecttype="rect"/>
            </v:shapetype>
            <v:shape id="Text Box 6" o:spid="_x0000_s1026" type="#_x0000_t202" style="position:absolute;margin-left:-42.9pt;margin-top:.05pt;width:79.9pt;height: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" strokecolor="white [3212]">
              <v:textbox>
                <w:txbxContent>
                  <w:p w14:paraId="6F834C44" w14:textId="77777777" w:rsidR="008A7BF7" w:rsidRDefault="008A7BF7" w:rsidP="008A7BF7"/>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A537A2F" wp14:editId="249C5DEF">
              <wp:simplePos x="0" y="0"/>
              <wp:positionH relativeFrom="column">
                <wp:posOffset>372110</wp:posOffset>
              </wp:positionH>
              <wp:positionV relativeFrom="paragraph">
                <wp:posOffset>20955</wp:posOffset>
              </wp:positionV>
              <wp:extent cx="6182995" cy="424180"/>
              <wp:effectExtent l="10160" t="11430" r="7620" b="571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995" cy="424180"/>
                      </a:xfrm>
                      <a:prstGeom prst="rect">
                        <a:avLst/>
                      </a:prstGeom>
                      <a:solidFill>
                        <a:srgbClr val="FFFFFF"/>
                      </a:solidFill>
                      <a:ln w="9525">
                        <a:solidFill>
                          <a:schemeClr val="bg1">
                            <a:lumMod val="100000"/>
                            <a:lumOff val="0"/>
                          </a:schemeClr>
                        </a:solidFill>
                        <a:miter lim="800000"/>
                        <a:headEnd/>
                        <a:tailEnd/>
                      </a:ln>
                    </wps:spPr>
                    <wps:txbx>
                      <w:txbxContent>
                        <w:p w14:paraId="125F4F84" w14:textId="77777777" w:rsidR="008A7BF7" w:rsidRPr="000D6DB8" w:rsidRDefault="008A7BF7" w:rsidP="000D6DB8"/>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A537A2F" id="Text Box 7" o:spid="_x0000_s1027" type="#_x0000_t202" style="position:absolute;margin-left:29.3pt;margin-top:1.65pt;width:486.85pt;height:33.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" strokecolor="white [3212]">
              <v:textbox style="mso-fit-shape-to-text:t">
                <w:txbxContent>
                  <w:p w14:paraId="125F4F84" w14:textId="77777777" w:rsidR="008A7BF7" w:rsidRPr="000D6DB8" w:rsidRDefault="008A7BF7" w:rsidP="000D6DB8"/>
                </w:txbxContent>
              </v:textbox>
            </v:shape>
          </w:pict>
        </mc:Fallback>
      </mc:AlternateContent>
    </w:r>
  </w:p>
  <w:p w14:paraId="6214D327" w14:textId="77777777" w:rsidR="008A7BF7" w:rsidRDefault="008A7BF7">
    <w:pPr>
      <w:pStyle w:val="Header"/>
    </w:pPr>
  </w:p>
  <w:p w14:paraId="53F568E4" w14:textId="77777777" w:rsidR="008A7BF7" w:rsidRDefault="008A7BF7">
    <w:pPr>
      <w:pStyle w:val="Header"/>
    </w:pPr>
  </w:p>
  <w:p w14:paraId="08C5D7FC" w14:textId="77777777" w:rsidR="008A7BF7" w:rsidRDefault="008A7BF7">
    <w:pPr>
      <w:pStyle w:val="Header"/>
    </w:pPr>
  </w:p>
  <w:p w14:paraId="28FB9A44" w14:textId="77777777" w:rsidR="008A7BF7" w:rsidRDefault="008A7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4BA"/>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84AA4"/>
    <w:multiLevelType w:val="hybridMultilevel"/>
    <w:tmpl w:val="B1E40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17FB6"/>
    <w:multiLevelType w:val="hybridMultilevel"/>
    <w:tmpl w:val="D8E43F92"/>
    <w:lvl w:ilvl="0" w:tplc="414421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E01E9"/>
    <w:multiLevelType w:val="hybridMultilevel"/>
    <w:tmpl w:val="8F3A34CC"/>
    <w:lvl w:ilvl="0" w:tplc="0409000F">
      <w:start w:val="1"/>
      <w:numFmt w:val="decimal"/>
      <w:lvlText w:val="%1."/>
      <w:lvlJc w:val="left"/>
      <w:pPr>
        <w:ind w:left="720" w:hanging="360"/>
      </w:pPr>
    </w:lvl>
    <w:lvl w:ilvl="1" w:tplc="C8EA77AE">
      <w:numFmt w:val="bullet"/>
      <w:lvlText w:val=""/>
      <w:lvlJc w:val="left"/>
      <w:pPr>
        <w:ind w:left="720" w:hanging="360"/>
      </w:pPr>
      <w:rPr>
        <w:rFonts w:ascii="Calibri" w:eastAsiaTheme="minorHAns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A4613"/>
    <w:multiLevelType w:val="hybridMultilevel"/>
    <w:tmpl w:val="6A56CE7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313E5D77"/>
    <w:multiLevelType w:val="hybridMultilevel"/>
    <w:tmpl w:val="6506F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057AB"/>
    <w:multiLevelType w:val="hybridMultilevel"/>
    <w:tmpl w:val="7BAE2B48"/>
    <w:lvl w:ilvl="0" w:tplc="EBAA9EB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5906E7"/>
    <w:multiLevelType w:val="hybridMultilevel"/>
    <w:tmpl w:val="236E84E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415C3A58"/>
    <w:multiLevelType w:val="hybridMultilevel"/>
    <w:tmpl w:val="606EE2D0"/>
    <w:lvl w:ilvl="0" w:tplc="0409000F">
      <w:start w:val="1"/>
      <w:numFmt w:val="decimal"/>
      <w:lvlText w:val="%1."/>
      <w:lvlJc w:val="left"/>
      <w:pPr>
        <w:ind w:left="630" w:hanging="360"/>
      </w:pPr>
    </w:lvl>
    <w:lvl w:ilvl="1" w:tplc="0409000F">
      <w:start w:val="1"/>
      <w:numFmt w:val="decimal"/>
      <w:lvlText w:val="%2."/>
      <w:lvlJc w:val="left"/>
      <w:pPr>
        <w:ind w:left="1350" w:hanging="360"/>
      </w:pPr>
      <w:rPr>
        <w:rFonts w:hint="eastAsia"/>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4785F73"/>
    <w:multiLevelType w:val="hybridMultilevel"/>
    <w:tmpl w:val="19E81BC8"/>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15850"/>
    <w:multiLevelType w:val="hybridMultilevel"/>
    <w:tmpl w:val="86B67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4175BA"/>
    <w:multiLevelType w:val="hybridMultilevel"/>
    <w:tmpl w:val="2806ECB6"/>
    <w:lvl w:ilvl="0" w:tplc="0409000F">
      <w:start w:val="1"/>
      <w:numFmt w:val="decimal"/>
      <w:lvlText w:val="%1."/>
      <w:lvlJc w:val="left"/>
      <w:pPr>
        <w:ind w:left="720" w:hanging="360"/>
      </w:pPr>
    </w:lvl>
    <w:lvl w:ilvl="1" w:tplc="C8EA77AE">
      <w:numFmt w:val="bullet"/>
      <w:lvlText w:val=""/>
      <w:lvlJc w:val="left"/>
      <w:pPr>
        <w:ind w:left="720" w:hanging="360"/>
      </w:pPr>
      <w:rPr>
        <w:rFonts w:ascii="Calibri" w:eastAsiaTheme="minorHAns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66AE2"/>
    <w:multiLevelType w:val="hybridMultilevel"/>
    <w:tmpl w:val="5798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64118"/>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41422"/>
    <w:multiLevelType w:val="hybridMultilevel"/>
    <w:tmpl w:val="5D3AEBD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12"/>
  </w:num>
  <w:num w:numId="2">
    <w:abstractNumId w:val="13"/>
  </w:num>
  <w:num w:numId="3">
    <w:abstractNumId w:val="0"/>
  </w:num>
  <w:num w:numId="4">
    <w:abstractNumId w:val="3"/>
  </w:num>
  <w:num w:numId="5">
    <w:abstractNumId w:val="11"/>
  </w:num>
  <w:num w:numId="6">
    <w:abstractNumId w:val="8"/>
  </w:num>
  <w:num w:numId="7">
    <w:abstractNumId w:val="6"/>
  </w:num>
  <w:num w:numId="8">
    <w:abstractNumId w:val="9"/>
  </w:num>
  <w:num w:numId="9">
    <w:abstractNumId w:val="2"/>
  </w:num>
  <w:num w:numId="10">
    <w:abstractNumId w:val="1"/>
  </w:num>
  <w:num w:numId="11">
    <w:abstractNumId w:val="4"/>
  </w:num>
  <w:num w:numId="12">
    <w:abstractNumId w:val="5"/>
  </w:num>
  <w:num w:numId="13">
    <w:abstractNumId w:val="7"/>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497"/>
    <w:rsid w:val="0000088A"/>
    <w:rsid w:val="0000114E"/>
    <w:rsid w:val="00003140"/>
    <w:rsid w:val="00003B69"/>
    <w:rsid w:val="00003C02"/>
    <w:rsid w:val="00006BB5"/>
    <w:rsid w:val="000104A3"/>
    <w:rsid w:val="000159C4"/>
    <w:rsid w:val="0002212A"/>
    <w:rsid w:val="00023FE5"/>
    <w:rsid w:val="00024189"/>
    <w:rsid w:val="000248F4"/>
    <w:rsid w:val="00026532"/>
    <w:rsid w:val="00031BA9"/>
    <w:rsid w:val="00034541"/>
    <w:rsid w:val="00036187"/>
    <w:rsid w:val="0003668A"/>
    <w:rsid w:val="0003749B"/>
    <w:rsid w:val="00037C2C"/>
    <w:rsid w:val="00045D9B"/>
    <w:rsid w:val="00046DDC"/>
    <w:rsid w:val="00052DE3"/>
    <w:rsid w:val="00054C25"/>
    <w:rsid w:val="000557AE"/>
    <w:rsid w:val="00057C77"/>
    <w:rsid w:val="00063BF6"/>
    <w:rsid w:val="00065188"/>
    <w:rsid w:val="0007011C"/>
    <w:rsid w:val="00070998"/>
    <w:rsid w:val="0007264D"/>
    <w:rsid w:val="0007532C"/>
    <w:rsid w:val="00076984"/>
    <w:rsid w:val="00081249"/>
    <w:rsid w:val="00086529"/>
    <w:rsid w:val="00095837"/>
    <w:rsid w:val="000A3D14"/>
    <w:rsid w:val="000A40DE"/>
    <w:rsid w:val="000A51AD"/>
    <w:rsid w:val="000A6265"/>
    <w:rsid w:val="000B17A3"/>
    <w:rsid w:val="000C0F75"/>
    <w:rsid w:val="000C56CE"/>
    <w:rsid w:val="000C5EF4"/>
    <w:rsid w:val="000D4123"/>
    <w:rsid w:val="000D4813"/>
    <w:rsid w:val="000D6DB8"/>
    <w:rsid w:val="000E26F6"/>
    <w:rsid w:val="000E45A1"/>
    <w:rsid w:val="000F0B09"/>
    <w:rsid w:val="000F1A02"/>
    <w:rsid w:val="000F7962"/>
    <w:rsid w:val="001000FA"/>
    <w:rsid w:val="00106103"/>
    <w:rsid w:val="00107D31"/>
    <w:rsid w:val="00110E3D"/>
    <w:rsid w:val="001122FB"/>
    <w:rsid w:val="001128E1"/>
    <w:rsid w:val="00114DCE"/>
    <w:rsid w:val="00116FC8"/>
    <w:rsid w:val="00117464"/>
    <w:rsid w:val="00117D22"/>
    <w:rsid w:val="00122154"/>
    <w:rsid w:val="00122300"/>
    <w:rsid w:val="00123D01"/>
    <w:rsid w:val="00127452"/>
    <w:rsid w:val="00133D17"/>
    <w:rsid w:val="001340D8"/>
    <w:rsid w:val="001376A7"/>
    <w:rsid w:val="00140F7C"/>
    <w:rsid w:val="00143FC4"/>
    <w:rsid w:val="00144080"/>
    <w:rsid w:val="00146EA7"/>
    <w:rsid w:val="0015168D"/>
    <w:rsid w:val="001561DC"/>
    <w:rsid w:val="00163DF5"/>
    <w:rsid w:val="00166EC2"/>
    <w:rsid w:val="00171C2C"/>
    <w:rsid w:val="00172CEF"/>
    <w:rsid w:val="00175712"/>
    <w:rsid w:val="0017635B"/>
    <w:rsid w:val="00180413"/>
    <w:rsid w:val="00180478"/>
    <w:rsid w:val="00180A6B"/>
    <w:rsid w:val="00181C7F"/>
    <w:rsid w:val="00187A3A"/>
    <w:rsid w:val="0019107D"/>
    <w:rsid w:val="001924B2"/>
    <w:rsid w:val="00194C3F"/>
    <w:rsid w:val="00195FFF"/>
    <w:rsid w:val="001962C4"/>
    <w:rsid w:val="001968F5"/>
    <w:rsid w:val="001A243C"/>
    <w:rsid w:val="001A2857"/>
    <w:rsid w:val="001A2EF4"/>
    <w:rsid w:val="001A3C9E"/>
    <w:rsid w:val="001A4F5D"/>
    <w:rsid w:val="001A7098"/>
    <w:rsid w:val="001B3518"/>
    <w:rsid w:val="001B71F6"/>
    <w:rsid w:val="001C159A"/>
    <w:rsid w:val="001D168F"/>
    <w:rsid w:val="001D1BB3"/>
    <w:rsid w:val="001D24BB"/>
    <w:rsid w:val="001D293A"/>
    <w:rsid w:val="001D72BB"/>
    <w:rsid w:val="001E1C06"/>
    <w:rsid w:val="001E1D7F"/>
    <w:rsid w:val="001E2431"/>
    <w:rsid w:val="001E32E2"/>
    <w:rsid w:val="001E3365"/>
    <w:rsid w:val="001F1DCD"/>
    <w:rsid w:val="001F546D"/>
    <w:rsid w:val="00200F22"/>
    <w:rsid w:val="00201BDB"/>
    <w:rsid w:val="0020342B"/>
    <w:rsid w:val="00205A11"/>
    <w:rsid w:val="002065B9"/>
    <w:rsid w:val="002151D1"/>
    <w:rsid w:val="002213EA"/>
    <w:rsid w:val="00227000"/>
    <w:rsid w:val="00233D3B"/>
    <w:rsid w:val="00234E6D"/>
    <w:rsid w:val="0024325D"/>
    <w:rsid w:val="002452E6"/>
    <w:rsid w:val="002466A2"/>
    <w:rsid w:val="00246A17"/>
    <w:rsid w:val="00246A68"/>
    <w:rsid w:val="002527A3"/>
    <w:rsid w:val="00254B34"/>
    <w:rsid w:val="0025693A"/>
    <w:rsid w:val="00256D6D"/>
    <w:rsid w:val="002575B2"/>
    <w:rsid w:val="0026345A"/>
    <w:rsid w:val="00263A94"/>
    <w:rsid w:val="00263B2C"/>
    <w:rsid w:val="00267532"/>
    <w:rsid w:val="00267877"/>
    <w:rsid w:val="00267E15"/>
    <w:rsid w:val="002750B6"/>
    <w:rsid w:val="00275579"/>
    <w:rsid w:val="00275F78"/>
    <w:rsid w:val="00276721"/>
    <w:rsid w:val="00277434"/>
    <w:rsid w:val="0028007E"/>
    <w:rsid w:val="002825C5"/>
    <w:rsid w:val="00284B1C"/>
    <w:rsid w:val="00284DE9"/>
    <w:rsid w:val="00286B24"/>
    <w:rsid w:val="002968FF"/>
    <w:rsid w:val="002977E1"/>
    <w:rsid w:val="00297D25"/>
    <w:rsid w:val="002A00B0"/>
    <w:rsid w:val="002A086F"/>
    <w:rsid w:val="002A2580"/>
    <w:rsid w:val="002A750C"/>
    <w:rsid w:val="002B2BEA"/>
    <w:rsid w:val="002B34D7"/>
    <w:rsid w:val="002B4E76"/>
    <w:rsid w:val="002B555A"/>
    <w:rsid w:val="002B75A2"/>
    <w:rsid w:val="002C05BE"/>
    <w:rsid w:val="002C1C51"/>
    <w:rsid w:val="002C2CC4"/>
    <w:rsid w:val="002C55CA"/>
    <w:rsid w:val="002D0F0A"/>
    <w:rsid w:val="002D3923"/>
    <w:rsid w:val="002D7E7F"/>
    <w:rsid w:val="002E005F"/>
    <w:rsid w:val="002E0C71"/>
    <w:rsid w:val="002E11FA"/>
    <w:rsid w:val="002F2E26"/>
    <w:rsid w:val="0030173F"/>
    <w:rsid w:val="003019A3"/>
    <w:rsid w:val="00304191"/>
    <w:rsid w:val="00305174"/>
    <w:rsid w:val="00320273"/>
    <w:rsid w:val="00322215"/>
    <w:rsid w:val="003224F3"/>
    <w:rsid w:val="003305EA"/>
    <w:rsid w:val="00331716"/>
    <w:rsid w:val="00331F78"/>
    <w:rsid w:val="00332AD8"/>
    <w:rsid w:val="00336072"/>
    <w:rsid w:val="003411FE"/>
    <w:rsid w:val="00341628"/>
    <w:rsid w:val="003432B3"/>
    <w:rsid w:val="00343B04"/>
    <w:rsid w:val="003445F3"/>
    <w:rsid w:val="0035067B"/>
    <w:rsid w:val="00351BC2"/>
    <w:rsid w:val="003536C9"/>
    <w:rsid w:val="0035697A"/>
    <w:rsid w:val="003626BB"/>
    <w:rsid w:val="003659C0"/>
    <w:rsid w:val="00366C71"/>
    <w:rsid w:val="003675BA"/>
    <w:rsid w:val="00367EF8"/>
    <w:rsid w:val="00372989"/>
    <w:rsid w:val="003778B0"/>
    <w:rsid w:val="00386CEF"/>
    <w:rsid w:val="003937D4"/>
    <w:rsid w:val="003A1132"/>
    <w:rsid w:val="003A11A3"/>
    <w:rsid w:val="003A1200"/>
    <w:rsid w:val="003A198F"/>
    <w:rsid w:val="003A3597"/>
    <w:rsid w:val="003B177C"/>
    <w:rsid w:val="003B282A"/>
    <w:rsid w:val="003B348B"/>
    <w:rsid w:val="003B3E51"/>
    <w:rsid w:val="003B48A9"/>
    <w:rsid w:val="003B6782"/>
    <w:rsid w:val="003D58E6"/>
    <w:rsid w:val="003D6C0B"/>
    <w:rsid w:val="003E4B22"/>
    <w:rsid w:val="003F2F15"/>
    <w:rsid w:val="003F6A88"/>
    <w:rsid w:val="00401F5D"/>
    <w:rsid w:val="00402698"/>
    <w:rsid w:val="004029E3"/>
    <w:rsid w:val="00403398"/>
    <w:rsid w:val="00405416"/>
    <w:rsid w:val="00411669"/>
    <w:rsid w:val="0041326E"/>
    <w:rsid w:val="00425397"/>
    <w:rsid w:val="004318FF"/>
    <w:rsid w:val="0043222E"/>
    <w:rsid w:val="00435CF3"/>
    <w:rsid w:val="004453B5"/>
    <w:rsid w:val="00445D31"/>
    <w:rsid w:val="004502B0"/>
    <w:rsid w:val="00452E05"/>
    <w:rsid w:val="00455904"/>
    <w:rsid w:val="00457F81"/>
    <w:rsid w:val="004605CF"/>
    <w:rsid w:val="00460FDE"/>
    <w:rsid w:val="00462D00"/>
    <w:rsid w:val="004637F0"/>
    <w:rsid w:val="00472F8A"/>
    <w:rsid w:val="004735B7"/>
    <w:rsid w:val="004771CE"/>
    <w:rsid w:val="004824DD"/>
    <w:rsid w:val="00482D03"/>
    <w:rsid w:val="00485EF9"/>
    <w:rsid w:val="004919BD"/>
    <w:rsid w:val="00492292"/>
    <w:rsid w:val="00493DB8"/>
    <w:rsid w:val="00494C9C"/>
    <w:rsid w:val="00497A5A"/>
    <w:rsid w:val="00497C2A"/>
    <w:rsid w:val="004A166E"/>
    <w:rsid w:val="004A4CF8"/>
    <w:rsid w:val="004B0064"/>
    <w:rsid w:val="004B03A2"/>
    <w:rsid w:val="004B0E74"/>
    <w:rsid w:val="004B5AF9"/>
    <w:rsid w:val="004B5EC0"/>
    <w:rsid w:val="004B608A"/>
    <w:rsid w:val="004C1B6F"/>
    <w:rsid w:val="004C58D7"/>
    <w:rsid w:val="004C66DE"/>
    <w:rsid w:val="004C6C4A"/>
    <w:rsid w:val="004D09FC"/>
    <w:rsid w:val="004D3213"/>
    <w:rsid w:val="004D46A7"/>
    <w:rsid w:val="004D4D33"/>
    <w:rsid w:val="004D6227"/>
    <w:rsid w:val="004E6D01"/>
    <w:rsid w:val="004E7B61"/>
    <w:rsid w:val="004F580A"/>
    <w:rsid w:val="00502693"/>
    <w:rsid w:val="00502DA3"/>
    <w:rsid w:val="00504BF1"/>
    <w:rsid w:val="00506ACD"/>
    <w:rsid w:val="00510420"/>
    <w:rsid w:val="00511C69"/>
    <w:rsid w:val="00512B8A"/>
    <w:rsid w:val="00512CA9"/>
    <w:rsid w:val="00512E57"/>
    <w:rsid w:val="00513D62"/>
    <w:rsid w:val="005151D4"/>
    <w:rsid w:val="00515786"/>
    <w:rsid w:val="00517E01"/>
    <w:rsid w:val="0052050C"/>
    <w:rsid w:val="00522BB2"/>
    <w:rsid w:val="0052313E"/>
    <w:rsid w:val="00523FD9"/>
    <w:rsid w:val="00525DC5"/>
    <w:rsid w:val="005317C7"/>
    <w:rsid w:val="00536113"/>
    <w:rsid w:val="00541394"/>
    <w:rsid w:val="00542674"/>
    <w:rsid w:val="00542CD7"/>
    <w:rsid w:val="00545C97"/>
    <w:rsid w:val="00546533"/>
    <w:rsid w:val="0054788A"/>
    <w:rsid w:val="0055278E"/>
    <w:rsid w:val="00555785"/>
    <w:rsid w:val="0056012C"/>
    <w:rsid w:val="00561177"/>
    <w:rsid w:val="0056265D"/>
    <w:rsid w:val="00564D95"/>
    <w:rsid w:val="00566C29"/>
    <w:rsid w:val="00567089"/>
    <w:rsid w:val="00567548"/>
    <w:rsid w:val="00570836"/>
    <w:rsid w:val="005714AC"/>
    <w:rsid w:val="00573241"/>
    <w:rsid w:val="005762E8"/>
    <w:rsid w:val="00583D74"/>
    <w:rsid w:val="00584199"/>
    <w:rsid w:val="00584850"/>
    <w:rsid w:val="00584B7A"/>
    <w:rsid w:val="005861EE"/>
    <w:rsid w:val="005906D6"/>
    <w:rsid w:val="005939F5"/>
    <w:rsid w:val="005960E6"/>
    <w:rsid w:val="005A00C4"/>
    <w:rsid w:val="005A1F5B"/>
    <w:rsid w:val="005A3850"/>
    <w:rsid w:val="005A4A05"/>
    <w:rsid w:val="005A7B05"/>
    <w:rsid w:val="005B1560"/>
    <w:rsid w:val="005B5A13"/>
    <w:rsid w:val="005B6BF0"/>
    <w:rsid w:val="005C2669"/>
    <w:rsid w:val="005C37E2"/>
    <w:rsid w:val="005C3BD3"/>
    <w:rsid w:val="005C55D4"/>
    <w:rsid w:val="005C62C1"/>
    <w:rsid w:val="005D0A36"/>
    <w:rsid w:val="005D27BA"/>
    <w:rsid w:val="005D3EF3"/>
    <w:rsid w:val="005D4FFB"/>
    <w:rsid w:val="005D5020"/>
    <w:rsid w:val="005D607F"/>
    <w:rsid w:val="005E0F0F"/>
    <w:rsid w:val="005E1560"/>
    <w:rsid w:val="005E3B60"/>
    <w:rsid w:val="005E3E6A"/>
    <w:rsid w:val="005E749A"/>
    <w:rsid w:val="005F0BEE"/>
    <w:rsid w:val="005F26FC"/>
    <w:rsid w:val="005F3F8E"/>
    <w:rsid w:val="005F4052"/>
    <w:rsid w:val="005F4290"/>
    <w:rsid w:val="005F5BCC"/>
    <w:rsid w:val="005F73C1"/>
    <w:rsid w:val="00600215"/>
    <w:rsid w:val="006052A5"/>
    <w:rsid w:val="00606B44"/>
    <w:rsid w:val="006078E8"/>
    <w:rsid w:val="00607CD9"/>
    <w:rsid w:val="00610451"/>
    <w:rsid w:val="00611880"/>
    <w:rsid w:val="00614294"/>
    <w:rsid w:val="00614C6F"/>
    <w:rsid w:val="006152FE"/>
    <w:rsid w:val="00626AFA"/>
    <w:rsid w:val="006312F4"/>
    <w:rsid w:val="006318CA"/>
    <w:rsid w:val="00632A82"/>
    <w:rsid w:val="0063412B"/>
    <w:rsid w:val="00634C5B"/>
    <w:rsid w:val="00636C8F"/>
    <w:rsid w:val="0064320A"/>
    <w:rsid w:val="0064373D"/>
    <w:rsid w:val="00645363"/>
    <w:rsid w:val="00645AF7"/>
    <w:rsid w:val="00650E9C"/>
    <w:rsid w:val="00650EE5"/>
    <w:rsid w:val="0065138B"/>
    <w:rsid w:val="00651504"/>
    <w:rsid w:val="006521D4"/>
    <w:rsid w:val="0065360F"/>
    <w:rsid w:val="00660393"/>
    <w:rsid w:val="006619F7"/>
    <w:rsid w:val="00663BEF"/>
    <w:rsid w:val="006677FC"/>
    <w:rsid w:val="0067218F"/>
    <w:rsid w:val="0067700C"/>
    <w:rsid w:val="00681FA4"/>
    <w:rsid w:val="00682B04"/>
    <w:rsid w:val="00684409"/>
    <w:rsid w:val="006866B4"/>
    <w:rsid w:val="00687000"/>
    <w:rsid w:val="00695004"/>
    <w:rsid w:val="00696D54"/>
    <w:rsid w:val="00697175"/>
    <w:rsid w:val="006A197D"/>
    <w:rsid w:val="006A5DCB"/>
    <w:rsid w:val="006A6612"/>
    <w:rsid w:val="006B2677"/>
    <w:rsid w:val="006B2D05"/>
    <w:rsid w:val="006B677D"/>
    <w:rsid w:val="006C038E"/>
    <w:rsid w:val="006C1408"/>
    <w:rsid w:val="006C2D44"/>
    <w:rsid w:val="006C38E4"/>
    <w:rsid w:val="006C577C"/>
    <w:rsid w:val="006D0B3B"/>
    <w:rsid w:val="006D146C"/>
    <w:rsid w:val="006D4343"/>
    <w:rsid w:val="006D6833"/>
    <w:rsid w:val="006E61DF"/>
    <w:rsid w:val="006E6754"/>
    <w:rsid w:val="006F1C59"/>
    <w:rsid w:val="006F1D64"/>
    <w:rsid w:val="006F615F"/>
    <w:rsid w:val="006F68FD"/>
    <w:rsid w:val="00705534"/>
    <w:rsid w:val="00707D74"/>
    <w:rsid w:val="00713497"/>
    <w:rsid w:val="00720A3B"/>
    <w:rsid w:val="00723076"/>
    <w:rsid w:val="007239C5"/>
    <w:rsid w:val="00725E17"/>
    <w:rsid w:val="00726F28"/>
    <w:rsid w:val="0073406A"/>
    <w:rsid w:val="0073433A"/>
    <w:rsid w:val="0074361D"/>
    <w:rsid w:val="00743E51"/>
    <w:rsid w:val="00744378"/>
    <w:rsid w:val="00753606"/>
    <w:rsid w:val="00755070"/>
    <w:rsid w:val="00756947"/>
    <w:rsid w:val="007615B5"/>
    <w:rsid w:val="0076178D"/>
    <w:rsid w:val="00761BA5"/>
    <w:rsid w:val="00763B73"/>
    <w:rsid w:val="00765E01"/>
    <w:rsid w:val="007672B2"/>
    <w:rsid w:val="007707EC"/>
    <w:rsid w:val="00770A34"/>
    <w:rsid w:val="00770AAE"/>
    <w:rsid w:val="007726C4"/>
    <w:rsid w:val="00781568"/>
    <w:rsid w:val="007817FA"/>
    <w:rsid w:val="00783B9F"/>
    <w:rsid w:val="0078484F"/>
    <w:rsid w:val="00785F60"/>
    <w:rsid w:val="00786AC0"/>
    <w:rsid w:val="00792454"/>
    <w:rsid w:val="0079708A"/>
    <w:rsid w:val="007A00F4"/>
    <w:rsid w:val="007A0BDB"/>
    <w:rsid w:val="007A1B07"/>
    <w:rsid w:val="007A1B79"/>
    <w:rsid w:val="007A23D1"/>
    <w:rsid w:val="007A2F9D"/>
    <w:rsid w:val="007A3B22"/>
    <w:rsid w:val="007B0926"/>
    <w:rsid w:val="007B3A62"/>
    <w:rsid w:val="007C068F"/>
    <w:rsid w:val="007C079B"/>
    <w:rsid w:val="007C55FF"/>
    <w:rsid w:val="007D39C8"/>
    <w:rsid w:val="007D5C8C"/>
    <w:rsid w:val="007E55EA"/>
    <w:rsid w:val="007E55F0"/>
    <w:rsid w:val="007E7F45"/>
    <w:rsid w:val="007F1677"/>
    <w:rsid w:val="007F1C89"/>
    <w:rsid w:val="007F326C"/>
    <w:rsid w:val="007F35E8"/>
    <w:rsid w:val="007F3D1B"/>
    <w:rsid w:val="007F54A4"/>
    <w:rsid w:val="008134A9"/>
    <w:rsid w:val="00817244"/>
    <w:rsid w:val="00822560"/>
    <w:rsid w:val="008263DF"/>
    <w:rsid w:val="00826716"/>
    <w:rsid w:val="00831682"/>
    <w:rsid w:val="00832523"/>
    <w:rsid w:val="008335D3"/>
    <w:rsid w:val="00835EE1"/>
    <w:rsid w:val="00836D54"/>
    <w:rsid w:val="00841B74"/>
    <w:rsid w:val="00845321"/>
    <w:rsid w:val="0084748B"/>
    <w:rsid w:val="00851EC9"/>
    <w:rsid w:val="00862007"/>
    <w:rsid w:val="00864436"/>
    <w:rsid w:val="008678DE"/>
    <w:rsid w:val="00870452"/>
    <w:rsid w:val="00872C7A"/>
    <w:rsid w:val="00873922"/>
    <w:rsid w:val="00885C92"/>
    <w:rsid w:val="00887E92"/>
    <w:rsid w:val="00892853"/>
    <w:rsid w:val="0089433B"/>
    <w:rsid w:val="00895BF0"/>
    <w:rsid w:val="008A022B"/>
    <w:rsid w:val="008A1559"/>
    <w:rsid w:val="008A6EC4"/>
    <w:rsid w:val="008A7BF7"/>
    <w:rsid w:val="008B5432"/>
    <w:rsid w:val="008B604D"/>
    <w:rsid w:val="008C4AD0"/>
    <w:rsid w:val="008D3783"/>
    <w:rsid w:val="008D45E6"/>
    <w:rsid w:val="008D4768"/>
    <w:rsid w:val="008D63C5"/>
    <w:rsid w:val="008D7241"/>
    <w:rsid w:val="008E0D44"/>
    <w:rsid w:val="008E1A14"/>
    <w:rsid w:val="008E3567"/>
    <w:rsid w:val="008E7B7D"/>
    <w:rsid w:val="008F0498"/>
    <w:rsid w:val="008F1F4C"/>
    <w:rsid w:val="008F57CD"/>
    <w:rsid w:val="008F6222"/>
    <w:rsid w:val="008F71FF"/>
    <w:rsid w:val="00903248"/>
    <w:rsid w:val="009072A4"/>
    <w:rsid w:val="009078FE"/>
    <w:rsid w:val="00912268"/>
    <w:rsid w:val="00912630"/>
    <w:rsid w:val="00920D70"/>
    <w:rsid w:val="009266AB"/>
    <w:rsid w:val="00933CF6"/>
    <w:rsid w:val="00937209"/>
    <w:rsid w:val="00937E02"/>
    <w:rsid w:val="00941FE1"/>
    <w:rsid w:val="00944668"/>
    <w:rsid w:val="00944C55"/>
    <w:rsid w:val="00945122"/>
    <w:rsid w:val="00946213"/>
    <w:rsid w:val="009474B8"/>
    <w:rsid w:val="009526F2"/>
    <w:rsid w:val="009573B2"/>
    <w:rsid w:val="0096103F"/>
    <w:rsid w:val="00963C83"/>
    <w:rsid w:val="00973D8F"/>
    <w:rsid w:val="00973E36"/>
    <w:rsid w:val="00982C7B"/>
    <w:rsid w:val="00983A56"/>
    <w:rsid w:val="00993D7E"/>
    <w:rsid w:val="00993E28"/>
    <w:rsid w:val="009A4014"/>
    <w:rsid w:val="009A722D"/>
    <w:rsid w:val="009B1A17"/>
    <w:rsid w:val="009B61D9"/>
    <w:rsid w:val="009B6D16"/>
    <w:rsid w:val="009C2AEC"/>
    <w:rsid w:val="009C2C2E"/>
    <w:rsid w:val="009C41AC"/>
    <w:rsid w:val="009D13E7"/>
    <w:rsid w:val="009D6807"/>
    <w:rsid w:val="009E014C"/>
    <w:rsid w:val="009E0CC9"/>
    <w:rsid w:val="009E6F01"/>
    <w:rsid w:val="009F2D33"/>
    <w:rsid w:val="00A01F28"/>
    <w:rsid w:val="00A02D61"/>
    <w:rsid w:val="00A03E49"/>
    <w:rsid w:val="00A1144D"/>
    <w:rsid w:val="00A15447"/>
    <w:rsid w:val="00A158A0"/>
    <w:rsid w:val="00A17521"/>
    <w:rsid w:val="00A17760"/>
    <w:rsid w:val="00A248D2"/>
    <w:rsid w:val="00A25E84"/>
    <w:rsid w:val="00A328BF"/>
    <w:rsid w:val="00A32EE6"/>
    <w:rsid w:val="00A36F2A"/>
    <w:rsid w:val="00A40B1A"/>
    <w:rsid w:val="00A412B3"/>
    <w:rsid w:val="00A45089"/>
    <w:rsid w:val="00A455EF"/>
    <w:rsid w:val="00A4701F"/>
    <w:rsid w:val="00A552D0"/>
    <w:rsid w:val="00A56B7B"/>
    <w:rsid w:val="00A62D24"/>
    <w:rsid w:val="00A6685A"/>
    <w:rsid w:val="00A67A6B"/>
    <w:rsid w:val="00A70E21"/>
    <w:rsid w:val="00A750A0"/>
    <w:rsid w:val="00A77787"/>
    <w:rsid w:val="00A82770"/>
    <w:rsid w:val="00A84CA3"/>
    <w:rsid w:val="00A86FFC"/>
    <w:rsid w:val="00A87709"/>
    <w:rsid w:val="00A92676"/>
    <w:rsid w:val="00A9296B"/>
    <w:rsid w:val="00A93BAA"/>
    <w:rsid w:val="00A93D1D"/>
    <w:rsid w:val="00AA4824"/>
    <w:rsid w:val="00AA7609"/>
    <w:rsid w:val="00AB02A3"/>
    <w:rsid w:val="00AB0F4F"/>
    <w:rsid w:val="00AB26E1"/>
    <w:rsid w:val="00AC0729"/>
    <w:rsid w:val="00AC0ABA"/>
    <w:rsid w:val="00AC25F7"/>
    <w:rsid w:val="00AC27D5"/>
    <w:rsid w:val="00AC7356"/>
    <w:rsid w:val="00AD2DCF"/>
    <w:rsid w:val="00AD7E19"/>
    <w:rsid w:val="00AE1675"/>
    <w:rsid w:val="00AE3B22"/>
    <w:rsid w:val="00AE3CAE"/>
    <w:rsid w:val="00AE4D96"/>
    <w:rsid w:val="00AE5385"/>
    <w:rsid w:val="00AF1CCB"/>
    <w:rsid w:val="00AF5784"/>
    <w:rsid w:val="00AF6AD0"/>
    <w:rsid w:val="00B02799"/>
    <w:rsid w:val="00B028CF"/>
    <w:rsid w:val="00B03BB5"/>
    <w:rsid w:val="00B16E88"/>
    <w:rsid w:val="00B17570"/>
    <w:rsid w:val="00B17D10"/>
    <w:rsid w:val="00B2087A"/>
    <w:rsid w:val="00B210FC"/>
    <w:rsid w:val="00B2727E"/>
    <w:rsid w:val="00B27EB5"/>
    <w:rsid w:val="00B3235D"/>
    <w:rsid w:val="00B3291E"/>
    <w:rsid w:val="00B34CFD"/>
    <w:rsid w:val="00B35B36"/>
    <w:rsid w:val="00B3674B"/>
    <w:rsid w:val="00B46391"/>
    <w:rsid w:val="00B47974"/>
    <w:rsid w:val="00B50F36"/>
    <w:rsid w:val="00B51184"/>
    <w:rsid w:val="00B51877"/>
    <w:rsid w:val="00B51E91"/>
    <w:rsid w:val="00B521DC"/>
    <w:rsid w:val="00B5371E"/>
    <w:rsid w:val="00B55714"/>
    <w:rsid w:val="00B55ACB"/>
    <w:rsid w:val="00B61713"/>
    <w:rsid w:val="00B6187E"/>
    <w:rsid w:val="00B653BE"/>
    <w:rsid w:val="00B75299"/>
    <w:rsid w:val="00B75877"/>
    <w:rsid w:val="00B872A3"/>
    <w:rsid w:val="00B91BA6"/>
    <w:rsid w:val="00B979E9"/>
    <w:rsid w:val="00BA115A"/>
    <w:rsid w:val="00BA54E2"/>
    <w:rsid w:val="00BA59BD"/>
    <w:rsid w:val="00BB143F"/>
    <w:rsid w:val="00BB355B"/>
    <w:rsid w:val="00BB4504"/>
    <w:rsid w:val="00BB5F88"/>
    <w:rsid w:val="00BB65D7"/>
    <w:rsid w:val="00BC2A0A"/>
    <w:rsid w:val="00BC2C32"/>
    <w:rsid w:val="00BC370E"/>
    <w:rsid w:val="00BC63F2"/>
    <w:rsid w:val="00BD28A1"/>
    <w:rsid w:val="00BD3EA0"/>
    <w:rsid w:val="00BD4196"/>
    <w:rsid w:val="00BD636E"/>
    <w:rsid w:val="00BD67D8"/>
    <w:rsid w:val="00BD6D57"/>
    <w:rsid w:val="00BD793C"/>
    <w:rsid w:val="00BE1372"/>
    <w:rsid w:val="00BE14B9"/>
    <w:rsid w:val="00BE1F7B"/>
    <w:rsid w:val="00BE2EFB"/>
    <w:rsid w:val="00BE3B67"/>
    <w:rsid w:val="00BF1CA9"/>
    <w:rsid w:val="00BF6D12"/>
    <w:rsid w:val="00BF7595"/>
    <w:rsid w:val="00C002C5"/>
    <w:rsid w:val="00C00675"/>
    <w:rsid w:val="00C0174F"/>
    <w:rsid w:val="00C01850"/>
    <w:rsid w:val="00C02278"/>
    <w:rsid w:val="00C063AD"/>
    <w:rsid w:val="00C0775C"/>
    <w:rsid w:val="00C07CAF"/>
    <w:rsid w:val="00C12259"/>
    <w:rsid w:val="00C13520"/>
    <w:rsid w:val="00C142D7"/>
    <w:rsid w:val="00C17D2A"/>
    <w:rsid w:val="00C21792"/>
    <w:rsid w:val="00C23EA2"/>
    <w:rsid w:val="00C32D97"/>
    <w:rsid w:val="00C34524"/>
    <w:rsid w:val="00C36486"/>
    <w:rsid w:val="00C36A92"/>
    <w:rsid w:val="00C45016"/>
    <w:rsid w:val="00C450A2"/>
    <w:rsid w:val="00C46725"/>
    <w:rsid w:val="00C50150"/>
    <w:rsid w:val="00C50D57"/>
    <w:rsid w:val="00C55FBA"/>
    <w:rsid w:val="00C56543"/>
    <w:rsid w:val="00C602CD"/>
    <w:rsid w:val="00C6058A"/>
    <w:rsid w:val="00C63C5E"/>
    <w:rsid w:val="00C64D52"/>
    <w:rsid w:val="00C65C36"/>
    <w:rsid w:val="00C66327"/>
    <w:rsid w:val="00C67EE0"/>
    <w:rsid w:val="00C71E87"/>
    <w:rsid w:val="00C80554"/>
    <w:rsid w:val="00C808D3"/>
    <w:rsid w:val="00C80A86"/>
    <w:rsid w:val="00C819C8"/>
    <w:rsid w:val="00C8252E"/>
    <w:rsid w:val="00C92935"/>
    <w:rsid w:val="00C96EBA"/>
    <w:rsid w:val="00C9791B"/>
    <w:rsid w:val="00CA0D1C"/>
    <w:rsid w:val="00CA1944"/>
    <w:rsid w:val="00CA1FEF"/>
    <w:rsid w:val="00CA273A"/>
    <w:rsid w:val="00CA55BF"/>
    <w:rsid w:val="00CA58CE"/>
    <w:rsid w:val="00CA6627"/>
    <w:rsid w:val="00CA7FFA"/>
    <w:rsid w:val="00CB380B"/>
    <w:rsid w:val="00CB7B1F"/>
    <w:rsid w:val="00CC3BF1"/>
    <w:rsid w:val="00CC3D75"/>
    <w:rsid w:val="00CC43FC"/>
    <w:rsid w:val="00CC75F8"/>
    <w:rsid w:val="00CD0E27"/>
    <w:rsid w:val="00CD2FD5"/>
    <w:rsid w:val="00CD444F"/>
    <w:rsid w:val="00CD4886"/>
    <w:rsid w:val="00CE1DA1"/>
    <w:rsid w:val="00CE2ADE"/>
    <w:rsid w:val="00CE3DC2"/>
    <w:rsid w:val="00CE56B6"/>
    <w:rsid w:val="00CF613D"/>
    <w:rsid w:val="00CF7FE7"/>
    <w:rsid w:val="00D04BD8"/>
    <w:rsid w:val="00D065CC"/>
    <w:rsid w:val="00D123A7"/>
    <w:rsid w:val="00D2147B"/>
    <w:rsid w:val="00D22A9C"/>
    <w:rsid w:val="00D26287"/>
    <w:rsid w:val="00D319E6"/>
    <w:rsid w:val="00D35BE9"/>
    <w:rsid w:val="00D3643C"/>
    <w:rsid w:val="00D36952"/>
    <w:rsid w:val="00D41B01"/>
    <w:rsid w:val="00D43547"/>
    <w:rsid w:val="00D4414F"/>
    <w:rsid w:val="00D446C8"/>
    <w:rsid w:val="00D4551F"/>
    <w:rsid w:val="00D46C69"/>
    <w:rsid w:val="00D4725A"/>
    <w:rsid w:val="00D50260"/>
    <w:rsid w:val="00D51F11"/>
    <w:rsid w:val="00D52402"/>
    <w:rsid w:val="00D5662F"/>
    <w:rsid w:val="00D64EF5"/>
    <w:rsid w:val="00D71EC3"/>
    <w:rsid w:val="00D77AC9"/>
    <w:rsid w:val="00D82D6C"/>
    <w:rsid w:val="00D8662F"/>
    <w:rsid w:val="00D9186D"/>
    <w:rsid w:val="00D92847"/>
    <w:rsid w:val="00D9298F"/>
    <w:rsid w:val="00D93757"/>
    <w:rsid w:val="00D93A82"/>
    <w:rsid w:val="00DA0F0F"/>
    <w:rsid w:val="00DA17E3"/>
    <w:rsid w:val="00DA287F"/>
    <w:rsid w:val="00DA32CC"/>
    <w:rsid w:val="00DA64FF"/>
    <w:rsid w:val="00DA754F"/>
    <w:rsid w:val="00DA779C"/>
    <w:rsid w:val="00DB01F8"/>
    <w:rsid w:val="00DB200E"/>
    <w:rsid w:val="00DB601B"/>
    <w:rsid w:val="00DB6E45"/>
    <w:rsid w:val="00DC1537"/>
    <w:rsid w:val="00DC727E"/>
    <w:rsid w:val="00DD34A6"/>
    <w:rsid w:val="00DD3C73"/>
    <w:rsid w:val="00DD48A5"/>
    <w:rsid w:val="00DD4CC6"/>
    <w:rsid w:val="00DD7C24"/>
    <w:rsid w:val="00DE12FF"/>
    <w:rsid w:val="00DE1EF9"/>
    <w:rsid w:val="00DE240E"/>
    <w:rsid w:val="00DE33F5"/>
    <w:rsid w:val="00DE3796"/>
    <w:rsid w:val="00DE718D"/>
    <w:rsid w:val="00DE7A42"/>
    <w:rsid w:val="00DF2DBF"/>
    <w:rsid w:val="00DF4118"/>
    <w:rsid w:val="00DF413D"/>
    <w:rsid w:val="00DF6BFD"/>
    <w:rsid w:val="00E0106B"/>
    <w:rsid w:val="00E02247"/>
    <w:rsid w:val="00E023C8"/>
    <w:rsid w:val="00E056A8"/>
    <w:rsid w:val="00E05896"/>
    <w:rsid w:val="00E05C9B"/>
    <w:rsid w:val="00E05D42"/>
    <w:rsid w:val="00E068BD"/>
    <w:rsid w:val="00E068E2"/>
    <w:rsid w:val="00E15E98"/>
    <w:rsid w:val="00E200C5"/>
    <w:rsid w:val="00E25B1C"/>
    <w:rsid w:val="00E2741B"/>
    <w:rsid w:val="00E3275D"/>
    <w:rsid w:val="00E42D22"/>
    <w:rsid w:val="00E44EB5"/>
    <w:rsid w:val="00E4573A"/>
    <w:rsid w:val="00E463D3"/>
    <w:rsid w:val="00E46EB1"/>
    <w:rsid w:val="00E521CD"/>
    <w:rsid w:val="00E52B73"/>
    <w:rsid w:val="00E56DF5"/>
    <w:rsid w:val="00E56E30"/>
    <w:rsid w:val="00E5701A"/>
    <w:rsid w:val="00E6158B"/>
    <w:rsid w:val="00E6258C"/>
    <w:rsid w:val="00E6327B"/>
    <w:rsid w:val="00E65EA6"/>
    <w:rsid w:val="00E72AFC"/>
    <w:rsid w:val="00E7635F"/>
    <w:rsid w:val="00E77F7E"/>
    <w:rsid w:val="00E90C2E"/>
    <w:rsid w:val="00E913A2"/>
    <w:rsid w:val="00E9180E"/>
    <w:rsid w:val="00E91E15"/>
    <w:rsid w:val="00E949D8"/>
    <w:rsid w:val="00E96846"/>
    <w:rsid w:val="00EA0343"/>
    <w:rsid w:val="00EA407C"/>
    <w:rsid w:val="00EB4643"/>
    <w:rsid w:val="00EB5D27"/>
    <w:rsid w:val="00EC1979"/>
    <w:rsid w:val="00EC23AE"/>
    <w:rsid w:val="00EC2537"/>
    <w:rsid w:val="00EC2960"/>
    <w:rsid w:val="00EC4646"/>
    <w:rsid w:val="00EC635A"/>
    <w:rsid w:val="00ED12E8"/>
    <w:rsid w:val="00ED496E"/>
    <w:rsid w:val="00ED7A62"/>
    <w:rsid w:val="00ED7B36"/>
    <w:rsid w:val="00EE4A2D"/>
    <w:rsid w:val="00EE5CEE"/>
    <w:rsid w:val="00EE651C"/>
    <w:rsid w:val="00EE7222"/>
    <w:rsid w:val="00EF2BC8"/>
    <w:rsid w:val="00F07E3B"/>
    <w:rsid w:val="00F14DA8"/>
    <w:rsid w:val="00F17240"/>
    <w:rsid w:val="00F20FF1"/>
    <w:rsid w:val="00F2165D"/>
    <w:rsid w:val="00F216AE"/>
    <w:rsid w:val="00F237C6"/>
    <w:rsid w:val="00F23EB9"/>
    <w:rsid w:val="00F2631A"/>
    <w:rsid w:val="00F26FB1"/>
    <w:rsid w:val="00F318D9"/>
    <w:rsid w:val="00F325BB"/>
    <w:rsid w:val="00F32FB4"/>
    <w:rsid w:val="00F33EC0"/>
    <w:rsid w:val="00F34DB7"/>
    <w:rsid w:val="00F36766"/>
    <w:rsid w:val="00F41B53"/>
    <w:rsid w:val="00F50761"/>
    <w:rsid w:val="00F56B8A"/>
    <w:rsid w:val="00F57CBC"/>
    <w:rsid w:val="00F6115F"/>
    <w:rsid w:val="00F65AB3"/>
    <w:rsid w:val="00F65B0F"/>
    <w:rsid w:val="00F669A5"/>
    <w:rsid w:val="00F67346"/>
    <w:rsid w:val="00F673AC"/>
    <w:rsid w:val="00F673EB"/>
    <w:rsid w:val="00F73220"/>
    <w:rsid w:val="00F8032C"/>
    <w:rsid w:val="00F858E4"/>
    <w:rsid w:val="00F9076C"/>
    <w:rsid w:val="00F93768"/>
    <w:rsid w:val="00F9537E"/>
    <w:rsid w:val="00F97F47"/>
    <w:rsid w:val="00FA029C"/>
    <w:rsid w:val="00FA4E80"/>
    <w:rsid w:val="00FA7A7D"/>
    <w:rsid w:val="00FB0CF1"/>
    <w:rsid w:val="00FB7A37"/>
    <w:rsid w:val="00FC016B"/>
    <w:rsid w:val="00FC7576"/>
    <w:rsid w:val="00FD0F79"/>
    <w:rsid w:val="00FD1B68"/>
    <w:rsid w:val="00FD3EEB"/>
    <w:rsid w:val="00FD48E1"/>
    <w:rsid w:val="00FD7766"/>
    <w:rsid w:val="00FE2047"/>
    <w:rsid w:val="00FE2E37"/>
    <w:rsid w:val="00FE3AA9"/>
    <w:rsid w:val="00FE74D7"/>
    <w:rsid w:val="00FE7809"/>
    <w:rsid w:val="00FE7D02"/>
    <w:rsid w:val="00FE7FDA"/>
    <w:rsid w:val="00FF0E97"/>
    <w:rsid w:val="00FF1599"/>
    <w:rsid w:val="00FF2E26"/>
    <w:rsid w:val="00FF67FB"/>
    <w:rsid w:val="00FF7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91285C"/>
  <w15:docId w15:val="{27FF4817-E623-4D16-A71A-0269552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97"/>
    <w:pPr>
      <w:ind w:left="720"/>
      <w:contextualSpacing/>
    </w:pPr>
  </w:style>
  <w:style w:type="paragraph" w:styleId="Header">
    <w:name w:val="header"/>
    <w:basedOn w:val="Normal"/>
    <w:link w:val="HeaderChar"/>
    <w:uiPriority w:val="99"/>
    <w:unhideWhenUsed/>
    <w:rsid w:val="00191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07D"/>
  </w:style>
  <w:style w:type="paragraph" w:styleId="Footer">
    <w:name w:val="footer"/>
    <w:basedOn w:val="Normal"/>
    <w:link w:val="FooterChar"/>
    <w:uiPriority w:val="99"/>
    <w:unhideWhenUsed/>
    <w:rsid w:val="00191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07D"/>
  </w:style>
  <w:style w:type="paragraph" w:styleId="BalloonText">
    <w:name w:val="Balloon Text"/>
    <w:basedOn w:val="Normal"/>
    <w:link w:val="BalloonTextChar"/>
    <w:uiPriority w:val="99"/>
    <w:semiHidden/>
    <w:unhideWhenUsed/>
    <w:rsid w:val="00191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07D"/>
    <w:rPr>
      <w:rFonts w:ascii="Tahoma" w:hAnsi="Tahoma" w:cs="Tahoma"/>
      <w:sz w:val="16"/>
      <w:szCs w:val="16"/>
    </w:rPr>
  </w:style>
  <w:style w:type="table" w:styleId="TableGrid">
    <w:name w:val="Table Grid"/>
    <w:basedOn w:val="TableNormal"/>
    <w:uiPriority w:val="59"/>
    <w:rsid w:val="007D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0A6B"/>
    <w:rPr>
      <w:color w:val="8E58B6" w:themeColor="hyperlink"/>
      <w:u w:val="single"/>
    </w:rPr>
  </w:style>
  <w:style w:type="paragraph" w:customStyle="1" w:styleId="Default">
    <w:name w:val="Default"/>
    <w:rsid w:val="00F2631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72F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F318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5025">
      <w:bodyDiv w:val="1"/>
      <w:marLeft w:val="0"/>
      <w:marRight w:val="0"/>
      <w:marTop w:val="0"/>
      <w:marBottom w:val="0"/>
      <w:divBdr>
        <w:top w:val="none" w:sz="0" w:space="0" w:color="auto"/>
        <w:left w:val="none" w:sz="0" w:space="0" w:color="auto"/>
        <w:bottom w:val="none" w:sz="0" w:space="0" w:color="auto"/>
        <w:right w:val="none" w:sz="0" w:space="0" w:color="auto"/>
      </w:divBdr>
    </w:div>
    <w:div w:id="946080456">
      <w:bodyDiv w:val="1"/>
      <w:marLeft w:val="0"/>
      <w:marRight w:val="0"/>
      <w:marTop w:val="0"/>
      <w:marBottom w:val="0"/>
      <w:divBdr>
        <w:top w:val="none" w:sz="0" w:space="0" w:color="auto"/>
        <w:left w:val="none" w:sz="0" w:space="0" w:color="auto"/>
        <w:bottom w:val="none" w:sz="0" w:space="0" w:color="auto"/>
        <w:right w:val="none" w:sz="0" w:space="0" w:color="auto"/>
      </w:divBdr>
      <w:divsChild>
        <w:div w:id="823282678">
          <w:marLeft w:val="0"/>
          <w:marRight w:val="0"/>
          <w:marTop w:val="0"/>
          <w:marBottom w:val="0"/>
          <w:divBdr>
            <w:top w:val="none" w:sz="0" w:space="0" w:color="auto"/>
            <w:left w:val="none" w:sz="0" w:space="0" w:color="auto"/>
            <w:bottom w:val="none" w:sz="0" w:space="0" w:color="auto"/>
            <w:right w:val="none" w:sz="0" w:space="0" w:color="auto"/>
          </w:divBdr>
        </w:div>
      </w:divsChild>
    </w:div>
    <w:div w:id="19074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FCB8-3DA4-4F27-8991-9977DF460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alurusamba</dc:creator>
  <cp:lastModifiedBy>Sadiq Shaik</cp:lastModifiedBy>
  <cp:revision>2</cp:revision>
  <cp:lastPrinted>2018-07-18T10:50:00Z</cp:lastPrinted>
  <dcterms:created xsi:type="dcterms:W3CDTF">2021-05-26T14:50:00Z</dcterms:created>
  <dcterms:modified xsi:type="dcterms:W3CDTF">2021-05-26T14:50:00Z</dcterms:modified>
</cp:coreProperties>
</file>